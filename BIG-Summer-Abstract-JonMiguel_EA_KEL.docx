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11486" w14:textId="77777777" w:rsidR="009C1144" w:rsidRPr="009C1144" w:rsidRDefault="009C1144" w:rsidP="009C1144">
      <w:pPr>
        <w:spacing w:before="100"/>
        <w:ind w:left="180" w:right="180"/>
        <w:jc w:val="center"/>
        <w:rPr>
          <w:rFonts w:ascii="Times New Roman" w:eastAsia="Times New Roman" w:hAnsi="Times New Roman" w:cs="Times New Roman"/>
          <w:b/>
          <w:bCs/>
        </w:rPr>
      </w:pPr>
      <w:r w:rsidRPr="009C1144">
        <w:rPr>
          <w:rFonts w:ascii="Arial" w:eastAsia="Times New Roman" w:hAnsi="Arial" w:cs="Arial"/>
          <w:b/>
          <w:bCs/>
          <w:color w:val="3C4043"/>
        </w:rPr>
        <w:t>Quantifying the Statistical Power in the Inference of the Evolution of the Distribution of Fitness Effects in Canine Lineages.</w:t>
      </w:r>
    </w:p>
    <w:p w14:paraId="625D4ACB" w14:textId="77777777" w:rsidR="009C1144" w:rsidRPr="009C1144" w:rsidRDefault="009C1144" w:rsidP="009C1144">
      <w:pPr>
        <w:jc w:val="center"/>
        <w:rPr>
          <w:rFonts w:ascii="Times New Roman" w:eastAsia="Times New Roman" w:hAnsi="Times New Roman" w:cs="Times New Roman"/>
        </w:rPr>
      </w:pPr>
      <w:r w:rsidRPr="009C1144">
        <w:rPr>
          <w:rFonts w:ascii="Arial" w:eastAsia="Times New Roman" w:hAnsi="Arial" w:cs="Arial"/>
          <w:b/>
          <w:bCs/>
          <w:color w:val="000000"/>
        </w:rPr>
        <w:t>Miguel Guardado</w:t>
      </w:r>
      <w:r w:rsidRPr="009C1144">
        <w:rPr>
          <w:rFonts w:ascii="Arial" w:eastAsia="Times New Roman" w:hAnsi="Arial" w:cs="Arial"/>
          <w:b/>
          <w:bCs/>
          <w:color w:val="000000"/>
          <w:sz w:val="14"/>
          <w:szCs w:val="14"/>
          <w:vertAlign w:val="superscript"/>
        </w:rPr>
        <w:t>1</w:t>
      </w:r>
      <w:r w:rsidRPr="009C1144">
        <w:rPr>
          <w:rFonts w:ascii="Arial" w:eastAsia="Times New Roman" w:hAnsi="Arial" w:cs="Arial"/>
          <w:b/>
          <w:bCs/>
          <w:color w:val="000000"/>
        </w:rPr>
        <w:t>, Jonathan Mah</w:t>
      </w:r>
      <w:r w:rsidRPr="009C1144">
        <w:rPr>
          <w:rFonts w:ascii="Arial" w:eastAsia="Times New Roman" w:hAnsi="Arial" w:cs="Arial"/>
          <w:b/>
          <w:bCs/>
          <w:color w:val="000000"/>
          <w:sz w:val="14"/>
          <w:szCs w:val="14"/>
          <w:vertAlign w:val="superscript"/>
        </w:rPr>
        <w:t>1</w:t>
      </w:r>
      <w:r w:rsidRPr="009C1144">
        <w:rPr>
          <w:rFonts w:ascii="Arial" w:eastAsia="Times New Roman" w:hAnsi="Arial" w:cs="Arial"/>
          <w:b/>
          <w:bCs/>
          <w:color w:val="000000"/>
        </w:rPr>
        <w:t>,</w:t>
      </w:r>
      <w:r w:rsidRPr="009C1144">
        <w:rPr>
          <w:rFonts w:ascii="Arial" w:eastAsia="Times New Roman" w:hAnsi="Arial" w:cs="Arial"/>
          <w:color w:val="000000"/>
        </w:rPr>
        <w:t xml:space="preserve"> Jesse Garcia</w:t>
      </w:r>
      <w:r w:rsidRPr="009C1144">
        <w:rPr>
          <w:rFonts w:ascii="Arial" w:eastAsia="Times New Roman" w:hAnsi="Arial" w:cs="Arial"/>
          <w:color w:val="000000"/>
          <w:sz w:val="14"/>
          <w:szCs w:val="14"/>
          <w:vertAlign w:val="superscript"/>
        </w:rPr>
        <w:t>2</w:t>
      </w:r>
      <w:r w:rsidRPr="009C1144">
        <w:rPr>
          <w:rFonts w:ascii="Arial" w:eastAsia="Times New Roman" w:hAnsi="Arial" w:cs="Arial"/>
          <w:color w:val="000000"/>
        </w:rPr>
        <w:t>, Eduardo Amorim</w:t>
      </w:r>
      <w:r w:rsidRPr="009C1144">
        <w:rPr>
          <w:rFonts w:ascii="Arial" w:eastAsia="Times New Roman" w:hAnsi="Arial" w:cs="Arial"/>
          <w:color w:val="000000"/>
          <w:sz w:val="14"/>
          <w:szCs w:val="14"/>
          <w:vertAlign w:val="superscript"/>
        </w:rPr>
        <w:t>3</w:t>
      </w:r>
      <w:r w:rsidRPr="009C1144">
        <w:rPr>
          <w:rFonts w:ascii="Arial" w:eastAsia="Times New Roman" w:hAnsi="Arial" w:cs="Arial"/>
          <w:color w:val="000000"/>
        </w:rPr>
        <w:t>, Kirk Lohmueller</w:t>
      </w:r>
      <w:r w:rsidRPr="009C1144">
        <w:rPr>
          <w:rFonts w:ascii="Arial" w:eastAsia="Times New Roman" w:hAnsi="Arial" w:cs="Arial"/>
          <w:color w:val="000000"/>
          <w:sz w:val="14"/>
          <w:szCs w:val="14"/>
          <w:vertAlign w:val="superscript"/>
        </w:rPr>
        <w:t>3, 4</w:t>
      </w:r>
    </w:p>
    <w:p w14:paraId="300B402A" w14:textId="77777777" w:rsidR="009C1144" w:rsidRPr="009C1144" w:rsidRDefault="009C1144" w:rsidP="009C1144">
      <w:pPr>
        <w:numPr>
          <w:ilvl w:val="0"/>
          <w:numId w:val="1"/>
        </w:numPr>
        <w:rPr>
          <w:rFonts w:ascii="Arial" w:eastAsia="Times New Roman" w:hAnsi="Arial" w:cs="Arial"/>
          <w:color w:val="000000"/>
          <w:vertAlign w:val="superscript"/>
        </w:rPr>
      </w:pPr>
      <w:r w:rsidRPr="009C1144">
        <w:rPr>
          <w:rFonts w:ascii="Arial" w:eastAsia="Times New Roman" w:hAnsi="Arial" w:cs="Arial"/>
          <w:color w:val="000000"/>
          <w:vertAlign w:val="superscript"/>
        </w:rPr>
        <w:t>BIG Summer Program, Institute for Quantitative and Computational Biosciences</w:t>
      </w:r>
    </w:p>
    <w:p w14:paraId="3AA94CBF" w14:textId="77777777" w:rsidR="009C1144" w:rsidRPr="009C1144" w:rsidRDefault="009C1144" w:rsidP="009C1144">
      <w:pPr>
        <w:numPr>
          <w:ilvl w:val="0"/>
          <w:numId w:val="1"/>
        </w:numPr>
        <w:rPr>
          <w:rFonts w:ascii="Arial" w:eastAsia="Times New Roman" w:hAnsi="Arial" w:cs="Arial"/>
          <w:color w:val="000000"/>
          <w:vertAlign w:val="superscript"/>
        </w:rPr>
      </w:pPr>
      <w:r w:rsidRPr="009C1144">
        <w:rPr>
          <w:rFonts w:ascii="Arial" w:eastAsia="Times New Roman" w:hAnsi="Arial" w:cs="Arial"/>
          <w:color w:val="000000"/>
          <w:vertAlign w:val="superscript"/>
        </w:rPr>
        <w:t>Bioinformatics Interdepartmental Graduate Program, UCLA</w:t>
      </w:r>
    </w:p>
    <w:p w14:paraId="0BF20BCA" w14:textId="77777777" w:rsidR="009C1144" w:rsidRPr="009C1144" w:rsidRDefault="009C1144" w:rsidP="009C1144">
      <w:pPr>
        <w:numPr>
          <w:ilvl w:val="0"/>
          <w:numId w:val="1"/>
        </w:numPr>
        <w:rPr>
          <w:rFonts w:ascii="Arial" w:eastAsia="Times New Roman" w:hAnsi="Arial" w:cs="Arial"/>
          <w:color w:val="000000"/>
          <w:vertAlign w:val="superscript"/>
        </w:rPr>
      </w:pPr>
      <w:r w:rsidRPr="009C1144">
        <w:rPr>
          <w:rFonts w:ascii="Arial" w:eastAsia="Times New Roman" w:hAnsi="Arial" w:cs="Arial"/>
          <w:color w:val="000000"/>
          <w:vertAlign w:val="superscript"/>
        </w:rPr>
        <w:t>Department of Ecology and Evolutionary Biology, UCLA</w:t>
      </w:r>
    </w:p>
    <w:p w14:paraId="5FBAF409" w14:textId="77777777" w:rsidR="009C1144" w:rsidRPr="009C1144" w:rsidRDefault="009C1144" w:rsidP="009C1144">
      <w:pPr>
        <w:numPr>
          <w:ilvl w:val="0"/>
          <w:numId w:val="1"/>
        </w:numPr>
        <w:rPr>
          <w:rFonts w:ascii="Arial" w:eastAsia="Times New Roman" w:hAnsi="Arial" w:cs="Arial"/>
          <w:color w:val="000000"/>
          <w:vertAlign w:val="superscript"/>
        </w:rPr>
      </w:pPr>
      <w:r w:rsidRPr="009C1144">
        <w:rPr>
          <w:rFonts w:ascii="Arial" w:eastAsia="Times New Roman" w:hAnsi="Arial" w:cs="Arial"/>
          <w:color w:val="000000"/>
          <w:vertAlign w:val="superscript"/>
        </w:rPr>
        <w:t>Department of Human Genetics, UCLA</w:t>
      </w:r>
    </w:p>
    <w:p w14:paraId="2230EB31" w14:textId="63A2FA57" w:rsidR="009C1144" w:rsidRPr="00B232D2" w:rsidRDefault="009C1144" w:rsidP="009C1144">
      <w:pPr>
        <w:ind w:firstLine="720"/>
        <w:rPr>
          <w:rFonts w:ascii="Arial" w:eastAsia="Times New Roman" w:hAnsi="Arial" w:cs="Arial"/>
          <w:color w:val="000000"/>
          <w:rPrChange w:id="0" w:author="Kirk Lohmueller" w:date="2019-08-06T11:07:00Z">
            <w:rPr>
              <w:rFonts w:ascii="Times New Roman" w:eastAsia="Times New Roman" w:hAnsi="Times New Roman" w:cs="Times New Roman"/>
            </w:rPr>
          </w:rPrChange>
        </w:rPr>
      </w:pPr>
      <w:r w:rsidRPr="009C1144">
        <w:rPr>
          <w:rFonts w:ascii="Arial" w:eastAsia="Times New Roman" w:hAnsi="Arial" w:cs="Arial"/>
          <w:color w:val="000000"/>
        </w:rPr>
        <w:t>Previous work on inferring the distribution of fitness effects (DFE)</w:t>
      </w:r>
      <w:commentRangeStart w:id="1"/>
      <w:ins w:id="2" w:author="Eduardo Amorim" w:date="2019-08-05T19:38:00Z">
        <w:r w:rsidR="00BB5240">
          <w:rPr>
            <w:rFonts w:ascii="Arial" w:eastAsia="Times New Roman" w:hAnsi="Arial" w:cs="Arial"/>
            <w:color w:val="000000"/>
          </w:rPr>
          <w:t xml:space="preserve"> [maybe explain here a bit what’s DFE]</w:t>
        </w:r>
      </w:ins>
      <w:r w:rsidRPr="009C1144">
        <w:rPr>
          <w:rFonts w:ascii="Arial" w:eastAsia="Times New Roman" w:hAnsi="Arial" w:cs="Arial"/>
          <w:color w:val="000000"/>
        </w:rPr>
        <w:t xml:space="preserve"> h</w:t>
      </w:r>
      <w:commentRangeEnd w:id="1"/>
      <w:r w:rsidR="004B4C00">
        <w:rPr>
          <w:rStyle w:val="CommentReference"/>
        </w:rPr>
        <w:commentReference w:id="1"/>
      </w:r>
      <w:r w:rsidRPr="009C1144">
        <w:rPr>
          <w:rFonts w:ascii="Arial" w:eastAsia="Times New Roman" w:hAnsi="Arial" w:cs="Arial"/>
          <w:color w:val="000000"/>
        </w:rPr>
        <w:t xml:space="preserve">as shown that </w:t>
      </w:r>
      <w:del w:id="3" w:author="Kirk Lohmueller" w:date="2019-08-06T11:05:00Z">
        <w:r w:rsidRPr="009C1144" w:rsidDel="00B232D2">
          <w:rPr>
            <w:rFonts w:ascii="Arial" w:eastAsia="Times New Roman" w:hAnsi="Arial" w:cs="Arial"/>
            <w:color w:val="000000"/>
          </w:rPr>
          <w:delText>there exists a difference in DFE between diverged populations</w:delText>
        </w:r>
      </w:del>
      <w:ins w:id="4" w:author="Kirk Lohmueller" w:date="2019-08-06T11:05:00Z">
        <w:r w:rsidR="00B232D2">
          <w:rPr>
            <w:rFonts w:ascii="Arial" w:eastAsia="Times New Roman" w:hAnsi="Arial" w:cs="Arial"/>
            <w:color w:val="000000"/>
          </w:rPr>
          <w:t>distantly related species have distinct DFEs</w:t>
        </w:r>
      </w:ins>
      <w:r w:rsidRPr="009C1144">
        <w:rPr>
          <w:rFonts w:ascii="Arial" w:eastAsia="Times New Roman" w:hAnsi="Arial" w:cs="Arial"/>
          <w:color w:val="000000"/>
        </w:rPr>
        <w:t xml:space="preserve">. However, </w:t>
      </w:r>
      <w:ins w:id="5" w:author="Kirk Lohmueller" w:date="2019-08-06T11:05:00Z">
        <w:r w:rsidR="00B232D2">
          <w:rPr>
            <w:rFonts w:ascii="Arial" w:eastAsia="Times New Roman" w:hAnsi="Arial" w:cs="Arial"/>
            <w:color w:val="000000"/>
          </w:rPr>
          <w:t xml:space="preserve">the timescales and conditions under which the DFE evolves remains unclear. </w:t>
        </w:r>
      </w:ins>
      <w:ins w:id="6" w:author="Kirk Lohmueller" w:date="2019-08-06T11:06:00Z">
        <w:r w:rsidR="00B232D2">
          <w:rPr>
            <w:rFonts w:ascii="Arial" w:eastAsia="Times New Roman" w:hAnsi="Arial" w:cs="Arial"/>
            <w:color w:val="000000"/>
          </w:rPr>
          <w:t xml:space="preserve">Domestic dogs and wolves provide a system in which to understand how the DFE changes over </w:t>
        </w:r>
      </w:ins>
      <w:ins w:id="7" w:author="Kirk Lohmueller" w:date="2019-08-06T11:08:00Z">
        <w:r w:rsidR="00B232D2">
          <w:rPr>
            <w:rFonts w:ascii="Arial" w:eastAsia="Times New Roman" w:hAnsi="Arial" w:cs="Arial"/>
            <w:color w:val="000000"/>
          </w:rPr>
          <w:t>recent</w:t>
        </w:r>
      </w:ins>
      <w:ins w:id="8" w:author="Kirk Lohmueller" w:date="2019-08-06T11:06:00Z">
        <w:r w:rsidR="00B232D2">
          <w:rPr>
            <w:rFonts w:ascii="Arial" w:eastAsia="Times New Roman" w:hAnsi="Arial" w:cs="Arial"/>
            <w:color w:val="000000"/>
          </w:rPr>
          <w:t xml:space="preserve"> timescales as </w:t>
        </w:r>
      </w:ins>
      <w:ins w:id="9" w:author="Kirk Lohmueller" w:date="2019-08-06T11:07:00Z">
        <w:r w:rsidR="00B232D2">
          <w:rPr>
            <w:rFonts w:ascii="Arial" w:eastAsia="Times New Roman" w:hAnsi="Arial" w:cs="Arial"/>
            <w:color w:val="000000"/>
          </w:rPr>
          <w:t xml:space="preserve">the two populations split from each other fairly </w:t>
        </w:r>
      </w:ins>
      <w:del w:id="10" w:author="Kirk Lohmueller" w:date="2019-08-06T11:07:00Z">
        <w:r w:rsidRPr="009C1144" w:rsidDel="00B232D2">
          <w:rPr>
            <w:rFonts w:ascii="Arial" w:eastAsia="Times New Roman" w:hAnsi="Arial" w:cs="Arial"/>
            <w:color w:val="000000"/>
          </w:rPr>
          <w:delText>u</w:delText>
        </w:r>
      </w:del>
      <w:del w:id="11" w:author="Kirk Lohmueller" w:date="2019-08-06T11:08:00Z">
        <w:r w:rsidRPr="009C1144" w:rsidDel="00B232D2">
          <w:rPr>
            <w:rFonts w:ascii="Arial" w:eastAsia="Times New Roman" w:hAnsi="Arial" w:cs="Arial"/>
            <w:color w:val="000000"/>
          </w:rPr>
          <w:delText>sing</w:delText>
        </w:r>
      </w:del>
      <w:ins w:id="12" w:author="Kirk Lohmueller" w:date="2019-08-06T11:08:00Z">
        <w:r w:rsidR="00B232D2">
          <w:rPr>
            <w:rFonts w:ascii="Arial" w:eastAsia="Times New Roman" w:hAnsi="Arial" w:cs="Arial"/>
            <w:color w:val="000000"/>
          </w:rPr>
          <w:t xml:space="preserve">recently. </w:t>
        </w:r>
        <w:r w:rsidR="00B232D2" w:rsidRPr="009C1144">
          <w:rPr>
            <w:rFonts w:ascii="Arial" w:eastAsia="Times New Roman" w:hAnsi="Arial" w:cs="Arial"/>
            <w:color w:val="000000"/>
          </w:rPr>
          <w:t>Using</w:t>
        </w:r>
      </w:ins>
      <w:r w:rsidRPr="009C1144">
        <w:rPr>
          <w:rFonts w:ascii="Arial" w:eastAsia="Times New Roman" w:hAnsi="Arial" w:cs="Arial"/>
          <w:color w:val="000000"/>
        </w:rPr>
        <w:t xml:space="preserve"> </w:t>
      </w:r>
      <w:ins w:id="13" w:author="Kirk Lohmueller" w:date="2019-08-06T11:05:00Z">
        <w:r w:rsidR="00B232D2">
          <w:rPr>
            <w:rFonts w:ascii="Arial" w:eastAsia="Times New Roman" w:hAnsi="Arial" w:cs="Arial"/>
            <w:color w:val="000000"/>
          </w:rPr>
          <w:t xml:space="preserve">genome resequencing data from </w:t>
        </w:r>
      </w:ins>
      <w:del w:id="14" w:author="Kirk Lohmueller" w:date="2019-08-06T11:06:00Z">
        <w:r w:rsidRPr="009C1144" w:rsidDel="00B232D2">
          <w:rPr>
            <w:rFonts w:ascii="Arial" w:eastAsia="Times New Roman" w:hAnsi="Arial" w:cs="Arial"/>
            <w:color w:val="000000"/>
          </w:rPr>
          <w:delText>empirical</w:delText>
        </w:r>
      </w:del>
      <w:r w:rsidRPr="009C1144">
        <w:rPr>
          <w:rFonts w:ascii="Arial" w:eastAsia="Times New Roman" w:hAnsi="Arial" w:cs="Arial"/>
          <w:color w:val="000000"/>
        </w:rPr>
        <w:t xml:space="preserve"> arctic wol</w:t>
      </w:r>
      <w:ins w:id="15" w:author="Kirk Lohmueller" w:date="2019-08-06T11:06:00Z">
        <w:r w:rsidR="00B232D2">
          <w:rPr>
            <w:rFonts w:ascii="Arial" w:eastAsia="Times New Roman" w:hAnsi="Arial" w:cs="Arial"/>
            <w:color w:val="000000"/>
          </w:rPr>
          <w:t>ves</w:t>
        </w:r>
      </w:ins>
      <w:del w:id="16" w:author="Kirk Lohmueller" w:date="2019-08-06T11:06:00Z">
        <w:r w:rsidRPr="009C1144" w:rsidDel="00B232D2">
          <w:rPr>
            <w:rFonts w:ascii="Arial" w:eastAsia="Times New Roman" w:hAnsi="Arial" w:cs="Arial"/>
            <w:color w:val="000000"/>
          </w:rPr>
          <w:delText>f</w:delText>
        </w:r>
      </w:del>
      <w:r w:rsidRPr="009C1144">
        <w:rPr>
          <w:rFonts w:ascii="Arial" w:eastAsia="Times New Roman" w:hAnsi="Arial" w:cs="Arial"/>
          <w:color w:val="000000"/>
        </w:rPr>
        <w:t xml:space="preserve"> and breed dog</w:t>
      </w:r>
      <w:ins w:id="17" w:author="Kirk Lohmueller" w:date="2019-08-06T11:06:00Z">
        <w:r w:rsidR="00B232D2">
          <w:rPr>
            <w:rFonts w:ascii="Arial" w:eastAsia="Times New Roman" w:hAnsi="Arial" w:cs="Arial"/>
            <w:color w:val="000000"/>
          </w:rPr>
          <w:t>s</w:t>
        </w:r>
      </w:ins>
      <w:del w:id="18" w:author="Kirk Lohmueller" w:date="2019-08-06T11:06:00Z">
        <w:r w:rsidRPr="009C1144" w:rsidDel="00B232D2">
          <w:rPr>
            <w:rFonts w:ascii="Arial" w:eastAsia="Times New Roman" w:hAnsi="Arial" w:cs="Arial"/>
            <w:color w:val="000000"/>
          </w:rPr>
          <w:delText xml:space="preserve"> data</w:delText>
        </w:r>
      </w:del>
      <w:r w:rsidRPr="009C1144">
        <w:rPr>
          <w:rFonts w:ascii="Arial" w:eastAsia="Times New Roman" w:hAnsi="Arial" w:cs="Arial"/>
          <w:color w:val="000000"/>
        </w:rPr>
        <w:t xml:space="preserve">, there was no detectable difference in their inferred DFE. Here, we sought to determine if the current state of the art methods </w:t>
      </w:r>
      <w:ins w:id="19" w:author="Kirk Lohmueller" w:date="2019-08-06T11:08:00Z">
        <w:r w:rsidR="00B232D2">
          <w:rPr>
            <w:rFonts w:ascii="Arial" w:eastAsia="Times New Roman" w:hAnsi="Arial" w:cs="Arial"/>
            <w:color w:val="000000"/>
          </w:rPr>
          <w:t xml:space="preserve">for inference of the DFE </w:t>
        </w:r>
      </w:ins>
      <w:del w:id="20" w:author="Kirk Lohmueller" w:date="2019-08-06T11:08:00Z">
        <w:r w:rsidRPr="009C1144" w:rsidDel="00B232D2">
          <w:rPr>
            <w:rFonts w:ascii="Arial" w:eastAsia="Times New Roman" w:hAnsi="Arial" w:cs="Arial"/>
            <w:color w:val="000000"/>
          </w:rPr>
          <w:delText>contained the power</w:delText>
        </w:r>
      </w:del>
      <w:ins w:id="21" w:author="Kirk Lohmueller" w:date="2019-08-06T11:08:00Z">
        <w:r w:rsidR="00B232D2">
          <w:rPr>
            <w:rFonts w:ascii="Arial" w:eastAsia="Times New Roman" w:hAnsi="Arial" w:cs="Arial"/>
            <w:color w:val="000000"/>
          </w:rPr>
          <w:t>had sufficient statistical power</w:t>
        </w:r>
      </w:ins>
      <w:r w:rsidRPr="009C1144">
        <w:rPr>
          <w:rFonts w:ascii="Arial" w:eastAsia="Times New Roman" w:hAnsi="Arial" w:cs="Arial"/>
          <w:color w:val="000000"/>
        </w:rPr>
        <w:t xml:space="preserve"> to detect a change in the DFE between wolf and dog populations. We </w:t>
      </w:r>
      <w:del w:id="22" w:author="Eduardo Amorim" w:date="2019-08-05T19:37:00Z">
        <w:r w:rsidRPr="009C1144" w:rsidDel="00D00BC4">
          <w:rPr>
            <w:rFonts w:ascii="Arial" w:eastAsia="Times New Roman" w:hAnsi="Arial" w:cs="Arial"/>
            <w:color w:val="000000"/>
          </w:rPr>
          <w:delText>utilized a</w:delText>
        </w:r>
      </w:del>
      <w:ins w:id="23" w:author="Eduardo Amorim" w:date="2019-08-05T19:37:00Z">
        <w:r w:rsidR="00D00BC4">
          <w:rPr>
            <w:rFonts w:ascii="Arial" w:eastAsia="Times New Roman" w:hAnsi="Arial" w:cs="Arial"/>
            <w:color w:val="000000"/>
          </w:rPr>
          <w:t>performed</w:t>
        </w:r>
      </w:ins>
      <w:r w:rsidRPr="009C1144">
        <w:rPr>
          <w:rFonts w:ascii="Arial" w:eastAsia="Times New Roman" w:hAnsi="Arial" w:cs="Arial"/>
          <w:color w:val="000000"/>
        </w:rPr>
        <w:t xml:space="preserve"> forward population genetic</w:t>
      </w:r>
      <w:ins w:id="24" w:author="Eduardo Amorim" w:date="2019-08-05T19:42:00Z">
        <w:r w:rsidR="00EC1085">
          <w:rPr>
            <w:rFonts w:ascii="Arial" w:eastAsia="Times New Roman" w:hAnsi="Arial" w:cs="Arial"/>
            <w:color w:val="000000"/>
          </w:rPr>
          <w:t>s</w:t>
        </w:r>
      </w:ins>
      <w:r w:rsidRPr="009C1144">
        <w:rPr>
          <w:rFonts w:ascii="Arial" w:eastAsia="Times New Roman" w:hAnsi="Arial" w:cs="Arial"/>
          <w:color w:val="000000"/>
        </w:rPr>
        <w:t xml:space="preserve"> simulat</w:t>
      </w:r>
      <w:ins w:id="25" w:author="Eduardo Amorim" w:date="2019-08-05T19:37:00Z">
        <w:r w:rsidR="00D00BC4">
          <w:rPr>
            <w:rFonts w:ascii="Arial" w:eastAsia="Times New Roman" w:hAnsi="Arial" w:cs="Arial"/>
            <w:color w:val="000000"/>
          </w:rPr>
          <w:t>ions</w:t>
        </w:r>
      </w:ins>
      <w:del w:id="26" w:author="Eduardo Amorim" w:date="2019-08-05T19:37:00Z">
        <w:r w:rsidRPr="009C1144" w:rsidDel="00D00BC4">
          <w:rPr>
            <w:rFonts w:ascii="Arial" w:eastAsia="Times New Roman" w:hAnsi="Arial" w:cs="Arial"/>
            <w:color w:val="000000"/>
          </w:rPr>
          <w:delText>or</w:delText>
        </w:r>
      </w:del>
      <w:r w:rsidRPr="009C1144">
        <w:rPr>
          <w:rFonts w:ascii="Arial" w:eastAsia="Times New Roman" w:hAnsi="Arial" w:cs="Arial"/>
          <w:color w:val="000000"/>
        </w:rPr>
        <w:t xml:space="preserve"> </w:t>
      </w:r>
      <w:del w:id="27" w:author="Eduardo Amorim" w:date="2019-08-05T19:37:00Z">
        <w:r w:rsidRPr="009C1144" w:rsidDel="00D00BC4">
          <w:rPr>
            <w:rFonts w:ascii="Arial" w:eastAsia="Times New Roman" w:hAnsi="Arial" w:cs="Arial"/>
            <w:color w:val="000000"/>
          </w:rPr>
          <w:delText xml:space="preserve">to </w:delText>
        </w:r>
      </w:del>
      <w:r w:rsidRPr="009C1144">
        <w:rPr>
          <w:rFonts w:ascii="Arial" w:eastAsia="Times New Roman" w:hAnsi="Arial" w:cs="Arial"/>
          <w:color w:val="000000"/>
        </w:rPr>
        <w:t>model</w:t>
      </w:r>
      <w:ins w:id="28" w:author="Eduardo Amorim" w:date="2019-08-05T19:37:00Z">
        <w:r w:rsidR="00D00BC4">
          <w:rPr>
            <w:rFonts w:ascii="Arial" w:eastAsia="Times New Roman" w:hAnsi="Arial" w:cs="Arial"/>
            <w:color w:val="000000"/>
          </w:rPr>
          <w:t>ing</w:t>
        </w:r>
      </w:ins>
      <w:r w:rsidRPr="009C1144">
        <w:rPr>
          <w:rFonts w:ascii="Arial" w:eastAsia="Times New Roman" w:hAnsi="Arial" w:cs="Arial"/>
          <w:color w:val="000000"/>
        </w:rPr>
        <w:t xml:space="preserve"> wolf and dog </w:t>
      </w:r>
      <w:proofErr w:type="gramStart"/>
      <w:r w:rsidRPr="009C1144">
        <w:rPr>
          <w:rFonts w:ascii="Arial" w:eastAsia="Times New Roman" w:hAnsi="Arial" w:cs="Arial"/>
          <w:color w:val="000000"/>
        </w:rPr>
        <w:t>evolution,</w:t>
      </w:r>
      <w:r>
        <w:rPr>
          <w:rFonts w:ascii="Arial" w:eastAsia="Times New Roman" w:hAnsi="Arial" w:cs="Arial"/>
          <w:color w:val="000000"/>
        </w:rPr>
        <w:t xml:space="preserve"> </w:t>
      </w:r>
      <w:r w:rsidRPr="009C1144">
        <w:rPr>
          <w:rFonts w:ascii="Arial" w:eastAsia="Times New Roman" w:hAnsi="Arial" w:cs="Arial"/>
          <w:color w:val="000000"/>
        </w:rPr>
        <w:t>and</w:t>
      </w:r>
      <w:proofErr w:type="gramEnd"/>
      <w:r w:rsidRPr="009C1144">
        <w:rPr>
          <w:rFonts w:ascii="Arial" w:eastAsia="Times New Roman" w:hAnsi="Arial" w:cs="Arial"/>
          <w:color w:val="000000"/>
        </w:rPr>
        <w:t xml:space="preserve"> compared the inferred DFE and demographic parameters of simulated and empirical data. We have modeled ancestral wolf DFEs and demographic histories and are still awaiting the results of our dog DFE simulations for comparison. Understanding if we can detect a difference in DFE will provide insight towards the impact of domestication on the DFE and help confirm the results found with reported empirical data.</w:t>
      </w:r>
    </w:p>
    <w:p w14:paraId="49BB7C2F" w14:textId="77777777" w:rsidR="009C1144" w:rsidRPr="009C1144" w:rsidRDefault="009C1144" w:rsidP="009C1144">
      <w:pPr>
        <w:rPr>
          <w:rFonts w:ascii="Times New Roman" w:eastAsia="Times New Roman" w:hAnsi="Times New Roman" w:cs="Times New Roman"/>
        </w:rPr>
      </w:pPr>
    </w:p>
    <w:p w14:paraId="3897F88F" w14:textId="77777777" w:rsidR="00A0784C" w:rsidRDefault="00090154">
      <w:bookmarkStart w:id="29" w:name="_GoBack"/>
      <w:bookmarkEnd w:id="29"/>
    </w:p>
    <w:sectPr w:rsidR="00A0784C" w:rsidSect="005830CB">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irk Lohmueller" w:date="2019-08-06T11:11:00Z" w:initials="KL">
    <w:p w14:paraId="5B0FC38F" w14:textId="0B178906" w:rsidR="004B4C00" w:rsidRDefault="004B4C00">
      <w:pPr>
        <w:pStyle w:val="CommentText"/>
      </w:pPr>
      <w:r>
        <w:rPr>
          <w:rStyle w:val="CommentReference"/>
        </w:rPr>
        <w:annotationRef/>
      </w:r>
      <w:r>
        <w:t>I concur with Eduardo’s comment here—it’d be good to elaborate on what the distribution of fitness effects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0FC3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0FC38F" w16cid:durableId="20F3E1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0C15CC"/>
    <w:multiLevelType w:val="multilevel"/>
    <w:tmpl w:val="F272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rk Lohmueller">
    <w15:presenceInfo w15:providerId="None" w15:userId="Kirk Lohmue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144"/>
    <w:rsid w:val="00024B95"/>
    <w:rsid w:val="00090154"/>
    <w:rsid w:val="000D5A6A"/>
    <w:rsid w:val="00114948"/>
    <w:rsid w:val="001D6E77"/>
    <w:rsid w:val="00280245"/>
    <w:rsid w:val="00327322"/>
    <w:rsid w:val="00330EE3"/>
    <w:rsid w:val="004026E4"/>
    <w:rsid w:val="00443DF2"/>
    <w:rsid w:val="004B4C00"/>
    <w:rsid w:val="004C7F74"/>
    <w:rsid w:val="00936382"/>
    <w:rsid w:val="009C1144"/>
    <w:rsid w:val="009F7648"/>
    <w:rsid w:val="00B232D2"/>
    <w:rsid w:val="00BB5240"/>
    <w:rsid w:val="00CA0CC8"/>
    <w:rsid w:val="00D00BC4"/>
    <w:rsid w:val="00D6146E"/>
    <w:rsid w:val="00EC1085"/>
    <w:rsid w:val="00F207C7"/>
    <w:rsid w:val="00FE73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1A7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1144"/>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00B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0BC4"/>
    <w:rPr>
      <w:rFonts w:ascii="Lucida Grande" w:hAnsi="Lucida Grande" w:cs="Lucida Grande"/>
      <w:sz w:val="18"/>
      <w:szCs w:val="18"/>
    </w:rPr>
  </w:style>
  <w:style w:type="character" w:styleId="CommentReference">
    <w:name w:val="annotation reference"/>
    <w:basedOn w:val="DefaultParagraphFont"/>
    <w:uiPriority w:val="99"/>
    <w:semiHidden/>
    <w:unhideWhenUsed/>
    <w:rsid w:val="004B4C00"/>
    <w:rPr>
      <w:sz w:val="18"/>
      <w:szCs w:val="18"/>
    </w:rPr>
  </w:style>
  <w:style w:type="paragraph" w:styleId="CommentText">
    <w:name w:val="annotation text"/>
    <w:basedOn w:val="Normal"/>
    <w:link w:val="CommentTextChar"/>
    <w:uiPriority w:val="99"/>
    <w:semiHidden/>
    <w:unhideWhenUsed/>
    <w:rsid w:val="004B4C00"/>
  </w:style>
  <w:style w:type="character" w:customStyle="1" w:styleId="CommentTextChar">
    <w:name w:val="Comment Text Char"/>
    <w:basedOn w:val="DefaultParagraphFont"/>
    <w:link w:val="CommentText"/>
    <w:uiPriority w:val="99"/>
    <w:semiHidden/>
    <w:rsid w:val="004B4C00"/>
  </w:style>
  <w:style w:type="paragraph" w:styleId="CommentSubject">
    <w:name w:val="annotation subject"/>
    <w:basedOn w:val="CommentText"/>
    <w:next w:val="CommentText"/>
    <w:link w:val="CommentSubjectChar"/>
    <w:uiPriority w:val="99"/>
    <w:semiHidden/>
    <w:unhideWhenUsed/>
    <w:rsid w:val="004B4C00"/>
    <w:rPr>
      <w:b/>
      <w:bCs/>
      <w:sz w:val="20"/>
      <w:szCs w:val="20"/>
    </w:rPr>
  </w:style>
  <w:style w:type="character" w:customStyle="1" w:styleId="CommentSubjectChar">
    <w:name w:val="Comment Subject Char"/>
    <w:basedOn w:val="CommentTextChar"/>
    <w:link w:val="CommentSubject"/>
    <w:uiPriority w:val="99"/>
    <w:semiHidden/>
    <w:rsid w:val="004B4C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805133">
      <w:bodyDiv w:val="1"/>
      <w:marLeft w:val="0"/>
      <w:marRight w:val="0"/>
      <w:marTop w:val="0"/>
      <w:marBottom w:val="0"/>
      <w:divBdr>
        <w:top w:val="none" w:sz="0" w:space="0" w:color="auto"/>
        <w:left w:val="none" w:sz="0" w:space="0" w:color="auto"/>
        <w:bottom w:val="none" w:sz="0" w:space="0" w:color="auto"/>
        <w:right w:val="none" w:sz="0" w:space="0" w:color="auto"/>
      </w:divBdr>
    </w:div>
    <w:div w:id="796728077">
      <w:bodyDiv w:val="1"/>
      <w:marLeft w:val="0"/>
      <w:marRight w:val="0"/>
      <w:marTop w:val="0"/>
      <w:marBottom w:val="0"/>
      <w:divBdr>
        <w:top w:val="none" w:sz="0" w:space="0" w:color="auto"/>
        <w:left w:val="none" w:sz="0" w:space="0" w:color="auto"/>
        <w:bottom w:val="none" w:sz="0" w:space="0" w:color="auto"/>
        <w:right w:val="none" w:sz="0" w:space="0" w:color="auto"/>
      </w:divBdr>
    </w:div>
    <w:div w:id="127883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Alberto Guardado</dc:creator>
  <cp:keywords/>
  <dc:description/>
  <cp:lastModifiedBy>Jonathan Mah</cp:lastModifiedBy>
  <cp:revision>2</cp:revision>
  <dcterms:created xsi:type="dcterms:W3CDTF">2019-08-06T19:09:00Z</dcterms:created>
  <dcterms:modified xsi:type="dcterms:W3CDTF">2019-08-06T19:09:00Z</dcterms:modified>
</cp:coreProperties>
</file>